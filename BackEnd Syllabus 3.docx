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1EE9A" w14:textId="77777777" w:rsidR="003345B7" w:rsidRDefault="003345B7" w:rsidP="00067FC9">
      <w:pPr>
        <w:ind w:left="720" w:hanging="360"/>
      </w:pPr>
    </w:p>
    <w:p w14:paraId="7CBB62EB" w14:textId="0AF4E9DD" w:rsidR="003345B7" w:rsidRDefault="003345B7" w:rsidP="00067FC9">
      <w:pPr>
        <w:pStyle w:val="ListParagraph"/>
        <w:numPr>
          <w:ilvl w:val="0"/>
          <w:numId w:val="36"/>
        </w:numPr>
      </w:pPr>
      <w:r>
        <w:t>Database- MySQL</w:t>
      </w:r>
      <w:r w:rsidR="00900873">
        <w:t xml:space="preserve"> – 15 classes per class 1.5hrs total=22.5</w:t>
      </w:r>
    </w:p>
    <w:p w14:paraId="0C11319D" w14:textId="23AB4778" w:rsidR="003345B7" w:rsidRDefault="003345B7" w:rsidP="003345B7">
      <w:pPr>
        <w:pStyle w:val="ListParagraph"/>
        <w:numPr>
          <w:ilvl w:val="0"/>
          <w:numId w:val="37"/>
        </w:numPr>
      </w:pPr>
      <w:r>
        <w:t>Introduction to Databases</w:t>
      </w:r>
    </w:p>
    <w:p w14:paraId="758722FF" w14:textId="10F9191A" w:rsidR="003345B7" w:rsidRDefault="00BB2683" w:rsidP="003345B7">
      <w:pPr>
        <w:pStyle w:val="ListParagraph"/>
        <w:numPr>
          <w:ilvl w:val="0"/>
          <w:numId w:val="37"/>
        </w:numPr>
      </w:pPr>
      <w:r>
        <w:t xml:space="preserve"> </w:t>
      </w:r>
      <w:r>
        <w:tab/>
      </w:r>
    </w:p>
    <w:p w14:paraId="4074BE0F" w14:textId="481FEAAC" w:rsidR="003345B7" w:rsidRDefault="003345B7" w:rsidP="003345B7">
      <w:pPr>
        <w:pStyle w:val="ListParagraph"/>
        <w:numPr>
          <w:ilvl w:val="0"/>
          <w:numId w:val="37"/>
        </w:numPr>
      </w:pPr>
      <w:r>
        <w:t>Create a schema Diagrams</w:t>
      </w:r>
    </w:p>
    <w:p w14:paraId="79DD6564" w14:textId="374EB810" w:rsidR="003345B7" w:rsidRDefault="003345B7" w:rsidP="003345B7">
      <w:pPr>
        <w:pStyle w:val="ListParagraph"/>
        <w:numPr>
          <w:ilvl w:val="0"/>
          <w:numId w:val="37"/>
        </w:numPr>
      </w:pPr>
      <w:r>
        <w:t>Create a database and related tables.</w:t>
      </w:r>
    </w:p>
    <w:p w14:paraId="1C872293" w14:textId="3329581F" w:rsidR="003345B7" w:rsidRDefault="003345B7" w:rsidP="003345B7">
      <w:pPr>
        <w:pStyle w:val="ListParagraph"/>
        <w:numPr>
          <w:ilvl w:val="0"/>
          <w:numId w:val="37"/>
        </w:numPr>
      </w:pPr>
      <w:r>
        <w:t>DDL,</w:t>
      </w:r>
      <w:r w:rsidR="00900873">
        <w:t xml:space="preserve"> </w:t>
      </w:r>
      <w:r>
        <w:t>DML,</w:t>
      </w:r>
      <w:r w:rsidR="00900873">
        <w:t xml:space="preserve"> </w:t>
      </w:r>
      <w:r>
        <w:t>DRL,</w:t>
      </w:r>
      <w:r w:rsidR="00900873">
        <w:t xml:space="preserve"> </w:t>
      </w:r>
      <w:r>
        <w:t>TCL commands</w:t>
      </w:r>
    </w:p>
    <w:p w14:paraId="100829C7" w14:textId="5154B56E" w:rsidR="003345B7" w:rsidRDefault="003345B7" w:rsidP="003345B7">
      <w:pPr>
        <w:pStyle w:val="ListParagraph"/>
        <w:numPr>
          <w:ilvl w:val="0"/>
          <w:numId w:val="37"/>
        </w:numPr>
      </w:pPr>
      <w:r>
        <w:t>Writing queries, run the query of the commands.</w:t>
      </w:r>
    </w:p>
    <w:p w14:paraId="08AAB15D" w14:textId="73C9A0DA" w:rsidR="003345B7" w:rsidRDefault="003345B7" w:rsidP="003345B7">
      <w:pPr>
        <w:pStyle w:val="ListParagraph"/>
        <w:numPr>
          <w:ilvl w:val="0"/>
          <w:numId w:val="37"/>
        </w:numPr>
      </w:pPr>
      <w:r>
        <w:t>Types of Joins</w:t>
      </w:r>
    </w:p>
    <w:p w14:paraId="630BA1D6" w14:textId="38D6A8BF" w:rsidR="003345B7" w:rsidRDefault="003345B7" w:rsidP="003345B7">
      <w:pPr>
        <w:pStyle w:val="ListParagraph"/>
        <w:numPr>
          <w:ilvl w:val="0"/>
          <w:numId w:val="37"/>
        </w:numPr>
      </w:pPr>
      <w:r>
        <w:t>Executing queries using joins.</w:t>
      </w:r>
    </w:p>
    <w:p w14:paraId="048DE068" w14:textId="179679D2" w:rsidR="003345B7" w:rsidRPr="003345B7" w:rsidRDefault="003345B7" w:rsidP="003345B7">
      <w:pPr>
        <w:pStyle w:val="ListParagraph"/>
        <w:numPr>
          <w:ilvl w:val="0"/>
          <w:numId w:val="37"/>
        </w:numPr>
      </w:pPr>
      <w:r>
        <w:t>Practise on the errors while working the qu</w:t>
      </w:r>
      <w:r w:rsidR="00257827">
        <w:t>ery.</w:t>
      </w:r>
    </w:p>
    <w:p w14:paraId="03FE0F3D" w14:textId="75445B22" w:rsidR="009A37CF" w:rsidRPr="009A37CF" w:rsidRDefault="009A37CF" w:rsidP="00067FC9">
      <w:pPr>
        <w:pStyle w:val="ListParagraph"/>
        <w:numPr>
          <w:ilvl w:val="0"/>
          <w:numId w:val="36"/>
        </w:numPr>
      </w:pPr>
      <w:r w:rsidRPr="00067FC9">
        <w:rPr>
          <w:b/>
          <w:bCs/>
        </w:rPr>
        <w:t xml:space="preserve">Java </w:t>
      </w:r>
      <w:r w:rsidR="00937D5D" w:rsidRPr="00067FC9">
        <w:rPr>
          <w:b/>
          <w:bCs/>
        </w:rPr>
        <w:t>(J2SE)</w:t>
      </w:r>
      <w:r w:rsidRPr="00067FC9">
        <w:rPr>
          <w:b/>
          <w:bCs/>
        </w:rPr>
        <w:t>:</w:t>
      </w:r>
      <w:r w:rsidR="00900873">
        <w:rPr>
          <w:b/>
          <w:bCs/>
        </w:rPr>
        <w:t xml:space="preserve"> 5 classes total=7.5hrs</w:t>
      </w:r>
    </w:p>
    <w:p w14:paraId="449B3847" w14:textId="402BDB5F" w:rsidR="009A37CF" w:rsidRPr="008A147A" w:rsidRDefault="009A37CF" w:rsidP="00937D5D">
      <w:pPr>
        <w:pStyle w:val="ListParagraph"/>
        <w:ind w:left="770"/>
        <w:rPr>
          <w:b/>
          <w:bCs/>
        </w:rPr>
      </w:pPr>
      <w:r w:rsidRPr="009A37CF">
        <w:t>Understanding Java programming language and its features</w:t>
      </w:r>
      <w:r w:rsidR="00937D5D">
        <w:t>.</w:t>
      </w:r>
    </w:p>
    <w:p w14:paraId="11CAE093" w14:textId="77777777" w:rsidR="009A37CF" w:rsidRPr="009A37CF" w:rsidRDefault="009A37CF" w:rsidP="009A37CF">
      <w:pPr>
        <w:numPr>
          <w:ilvl w:val="1"/>
          <w:numId w:val="14"/>
        </w:numPr>
      </w:pPr>
      <w:r w:rsidRPr="009A37CF">
        <w:t>Variables, data types, and operators</w:t>
      </w:r>
    </w:p>
    <w:p w14:paraId="2F1626A5" w14:textId="77777777" w:rsidR="009A37CF" w:rsidRPr="009A37CF" w:rsidRDefault="009A37CF" w:rsidP="009A37CF">
      <w:pPr>
        <w:numPr>
          <w:ilvl w:val="1"/>
          <w:numId w:val="14"/>
        </w:numPr>
      </w:pPr>
      <w:r w:rsidRPr="009A37CF">
        <w:t>Control structures (if-else, loops)</w:t>
      </w:r>
    </w:p>
    <w:p w14:paraId="7FD5471A" w14:textId="77777777" w:rsidR="009A37CF" w:rsidRDefault="009A37CF" w:rsidP="009A37CF">
      <w:pPr>
        <w:numPr>
          <w:ilvl w:val="1"/>
          <w:numId w:val="14"/>
        </w:numPr>
      </w:pPr>
      <w:r w:rsidRPr="009A37CF">
        <w:t>Methods and functions</w:t>
      </w:r>
    </w:p>
    <w:p w14:paraId="18584692" w14:textId="439E0A75" w:rsidR="00F24F10" w:rsidRPr="009A37CF" w:rsidRDefault="00F24F10" w:rsidP="009A37CF">
      <w:pPr>
        <w:numPr>
          <w:ilvl w:val="1"/>
          <w:numId w:val="14"/>
        </w:numPr>
        <w:rPr>
          <w:ins w:id="0" w:author="Microsoft Word" w:date="2024-12-30T16:37:00Z" w16du:dateUtc="2024-12-30T11:07:00Z"/>
        </w:rPr>
      </w:pPr>
      <w:ins w:id="1" w:author="Microsoft Word" w:date="2024-12-30T16:37:00Z" w16du:dateUtc="2024-12-30T11:07:00Z">
        <w:r>
          <w:t>Scanner Classes.</w:t>
        </w:r>
      </w:ins>
    </w:p>
    <w:p w14:paraId="3415B55F" w14:textId="03681F26" w:rsidR="009A37CF" w:rsidRPr="009A37CF" w:rsidRDefault="009A37CF" w:rsidP="009A37CF">
      <w:pPr>
        <w:numPr>
          <w:ilvl w:val="1"/>
          <w:numId w:val="14"/>
        </w:numPr>
      </w:pPr>
      <w:r w:rsidRPr="009A37CF">
        <w:t xml:space="preserve">Classes and </w:t>
      </w:r>
      <w:proofErr w:type="gramStart"/>
      <w:r w:rsidRPr="009A37CF">
        <w:t xml:space="preserve">objects </w:t>
      </w:r>
      <w:r w:rsidR="00754C76">
        <w:t xml:space="preserve"> &amp;</w:t>
      </w:r>
      <w:proofErr w:type="gramEnd"/>
      <w:r w:rsidR="00754C76">
        <w:t xml:space="preserve"> </w:t>
      </w:r>
      <w:r w:rsidRPr="009A37CF">
        <w:t>Introduction to OOP concepts</w:t>
      </w:r>
    </w:p>
    <w:p w14:paraId="3FDBB9FB" w14:textId="77777777" w:rsidR="009A37CF" w:rsidRDefault="009A37CF" w:rsidP="009A37CF">
      <w:pPr>
        <w:numPr>
          <w:ilvl w:val="1"/>
          <w:numId w:val="14"/>
        </w:numPr>
      </w:pPr>
      <w:r w:rsidRPr="009A37CF">
        <w:t>Exception handling (try-catch, custom exceptions)</w:t>
      </w:r>
    </w:p>
    <w:p w14:paraId="3EBB148F" w14:textId="77777777" w:rsidR="00937D5D" w:rsidRDefault="00937D5D" w:rsidP="00937D5D">
      <w:pPr>
        <w:numPr>
          <w:ilvl w:val="1"/>
          <w:numId w:val="14"/>
        </w:numPr>
        <w:rPr>
          <w:ins w:id="2" w:author="Microsoft Word" w:date="2024-12-30T16:37:00Z" w16du:dateUtc="2024-12-30T11:07:00Z"/>
        </w:rPr>
      </w:pPr>
      <w:ins w:id="3" w:author="Microsoft Word" w:date="2024-12-30T16:37:00Z" w16du:dateUtc="2024-12-30T11:07:00Z">
        <w:r>
          <w:t>Arrays.</w:t>
        </w:r>
      </w:ins>
    </w:p>
    <w:p w14:paraId="2A108B31" w14:textId="77777777" w:rsidR="00937D5D" w:rsidRDefault="00937D5D" w:rsidP="00937D5D">
      <w:pPr>
        <w:numPr>
          <w:ilvl w:val="1"/>
          <w:numId w:val="14"/>
        </w:numPr>
        <w:rPr>
          <w:ins w:id="4" w:author="Microsoft Word" w:date="2024-12-30T16:37:00Z" w16du:dateUtc="2024-12-30T11:07:00Z"/>
        </w:rPr>
      </w:pPr>
      <w:ins w:id="5" w:author="Microsoft Word" w:date="2024-12-30T16:37:00Z" w16du:dateUtc="2024-12-30T11:07:00Z">
        <w:r>
          <w:t>Strings.</w:t>
        </w:r>
      </w:ins>
    </w:p>
    <w:p w14:paraId="57B89717" w14:textId="77777777" w:rsidR="00937D5D" w:rsidRDefault="00937D5D" w:rsidP="00937D5D">
      <w:pPr>
        <w:numPr>
          <w:ilvl w:val="1"/>
          <w:numId w:val="14"/>
        </w:numPr>
        <w:rPr>
          <w:ins w:id="6" w:author="Microsoft Word" w:date="2024-12-30T16:37:00Z" w16du:dateUtc="2024-12-30T11:07:00Z"/>
        </w:rPr>
      </w:pPr>
      <w:ins w:id="7" w:author="Microsoft Word" w:date="2024-12-30T16:37:00Z" w16du:dateUtc="2024-12-30T11:07:00Z">
        <w:r>
          <w:t>Collections.</w:t>
        </w:r>
      </w:ins>
    </w:p>
    <w:p w14:paraId="5F892159" w14:textId="77777777" w:rsidR="00937D5D" w:rsidRDefault="00937D5D" w:rsidP="00937D5D">
      <w:pPr>
        <w:numPr>
          <w:ilvl w:val="1"/>
          <w:numId w:val="14"/>
        </w:numPr>
        <w:rPr>
          <w:ins w:id="8" w:author="Microsoft Word" w:date="2024-12-30T16:37:00Z" w16du:dateUtc="2024-12-30T11:07:00Z"/>
        </w:rPr>
      </w:pPr>
      <w:ins w:id="9" w:author="Microsoft Word" w:date="2024-12-30T16:37:00Z" w16du:dateUtc="2024-12-30T11:07:00Z">
        <w:r>
          <w:t>Java8 features.</w:t>
        </w:r>
      </w:ins>
    </w:p>
    <w:p w14:paraId="6B5F3682" w14:textId="1D2AD04B" w:rsidR="00937D5D" w:rsidRDefault="00937D5D" w:rsidP="00937D5D">
      <w:pPr>
        <w:numPr>
          <w:ilvl w:val="1"/>
          <w:numId w:val="14"/>
        </w:numPr>
      </w:pPr>
      <w:ins w:id="10" w:author="Microsoft Word" w:date="2024-12-30T16:37:00Z" w16du:dateUtc="2024-12-30T11:07:00Z">
        <w:r>
          <w:t>Number Patterns, Binary Patterns, Array programs, String handling programs, basic programs.</w:t>
        </w:r>
      </w:ins>
    </w:p>
    <w:p w14:paraId="38E461E5" w14:textId="640DCD30" w:rsidR="009A37CF" w:rsidRPr="00067FC9" w:rsidRDefault="007A3AF4" w:rsidP="00067FC9">
      <w:pPr>
        <w:pStyle w:val="ListParagraph"/>
        <w:numPr>
          <w:ilvl w:val="0"/>
          <w:numId w:val="36"/>
        </w:numPr>
        <w:rPr>
          <w:b/>
          <w:bCs/>
        </w:rPr>
      </w:pPr>
      <w:ins w:id="11" w:author="Microsoft Word" w:date="2024-12-30T16:37:00Z" w16du:dateUtc="2024-12-30T11:07:00Z">
        <w:r w:rsidRPr="00067FC9">
          <w:rPr>
            <w:b/>
            <w:bCs/>
          </w:rPr>
          <w:t>J</w:t>
        </w:r>
        <w:r w:rsidR="008A147A" w:rsidRPr="00067FC9">
          <w:rPr>
            <w:b/>
            <w:bCs/>
          </w:rPr>
          <w:t>DBC</w:t>
        </w:r>
        <w:r w:rsidRPr="00067FC9">
          <w:rPr>
            <w:b/>
            <w:bCs/>
          </w:rPr>
          <w:t xml:space="preserve"> </w:t>
        </w:r>
        <w:r w:rsidR="008A147A" w:rsidRPr="00067FC9">
          <w:rPr>
            <w:b/>
            <w:bCs/>
          </w:rPr>
          <w:t>(Connect database with MySQL and SQL and PostgreSQL)</w:t>
        </w:r>
        <w:r w:rsidRPr="00067FC9">
          <w:rPr>
            <w:b/>
            <w:bCs/>
          </w:rPr>
          <w:t>:</w:t>
        </w:r>
      </w:ins>
      <w:r w:rsidR="00900873">
        <w:rPr>
          <w:b/>
          <w:bCs/>
        </w:rPr>
        <w:t xml:space="preserve"> 10 classes = </w:t>
      </w:r>
      <w:r w:rsidR="00B2498F">
        <w:rPr>
          <w:b/>
          <w:bCs/>
        </w:rPr>
        <w:t>15</w:t>
      </w:r>
      <w:r w:rsidR="00900873">
        <w:rPr>
          <w:b/>
          <w:bCs/>
        </w:rPr>
        <w:t>hrs</w:t>
      </w:r>
    </w:p>
    <w:p w14:paraId="5E7AB3C9" w14:textId="77777777" w:rsidR="00067FC9" w:rsidRDefault="00067FC9" w:rsidP="00067FC9">
      <w:pPr>
        <w:numPr>
          <w:ilvl w:val="1"/>
          <w:numId w:val="15"/>
        </w:numPr>
        <w:rPr>
          <w:ins w:id="12" w:author="Microsoft Word" w:date="2024-12-30T16:37:00Z" w16du:dateUtc="2024-12-30T11:07:00Z"/>
        </w:rPr>
      </w:pPr>
      <w:r>
        <w:t>Briefly explain about ODBC and JDBC drivers.</w:t>
      </w:r>
    </w:p>
    <w:p w14:paraId="3B490D6D" w14:textId="03860BE3" w:rsidR="008A147A" w:rsidRDefault="008A147A" w:rsidP="008A147A">
      <w:pPr>
        <w:numPr>
          <w:ilvl w:val="1"/>
          <w:numId w:val="15"/>
        </w:numPr>
      </w:pPr>
      <w:ins w:id="13" w:author="Microsoft Word" w:date="2024-12-30T16:37:00Z" w16du:dateUtc="2024-12-30T11:07:00Z">
        <w:r>
          <w:t>Using Connection Statement Programs.</w:t>
        </w:r>
      </w:ins>
    </w:p>
    <w:p w14:paraId="58C9E639" w14:textId="77777777" w:rsidR="008A147A" w:rsidRPr="009A37CF" w:rsidRDefault="008A147A" w:rsidP="008A147A">
      <w:pPr>
        <w:numPr>
          <w:ilvl w:val="1"/>
          <w:numId w:val="15"/>
        </w:numPr>
        <w:rPr>
          <w:ins w:id="14" w:author="Microsoft Word" w:date="2024-12-30T16:37:00Z" w16du:dateUtc="2024-12-30T11:07:00Z"/>
        </w:rPr>
      </w:pPr>
      <w:ins w:id="15" w:author="Microsoft Word" w:date="2024-12-30T16:37:00Z" w16du:dateUtc="2024-12-30T11:07:00Z">
        <w:r>
          <w:t>Using Prepare Statement Programs.</w:t>
        </w:r>
      </w:ins>
    </w:p>
    <w:p w14:paraId="67367A52" w14:textId="65E04E30" w:rsidR="008A147A" w:rsidRDefault="008A147A" w:rsidP="009A37CF">
      <w:pPr>
        <w:numPr>
          <w:ilvl w:val="1"/>
          <w:numId w:val="15"/>
        </w:numPr>
        <w:rPr>
          <w:ins w:id="16" w:author="Microsoft Word" w:date="2024-12-30T16:37:00Z" w16du:dateUtc="2024-12-30T11:07:00Z"/>
        </w:rPr>
      </w:pPr>
      <w:ins w:id="17" w:author="Microsoft Word" w:date="2024-12-30T16:37:00Z" w16du:dateUtc="2024-12-30T11:07:00Z">
        <w:r>
          <w:t>Using Scanner class, connect to database.</w:t>
        </w:r>
      </w:ins>
    </w:p>
    <w:p w14:paraId="2AF0295F" w14:textId="03BB40B1" w:rsidR="008A147A" w:rsidRDefault="008A147A" w:rsidP="009A37CF">
      <w:pPr>
        <w:numPr>
          <w:ilvl w:val="1"/>
          <w:numId w:val="15"/>
        </w:numPr>
        <w:rPr>
          <w:ins w:id="18" w:author="Microsoft Word" w:date="2024-12-30T16:37:00Z" w16du:dateUtc="2024-12-30T11:07:00Z"/>
        </w:rPr>
      </w:pPr>
      <w:ins w:id="19" w:author="Microsoft Word" w:date="2024-12-30T16:37:00Z" w16du:dateUtc="2024-12-30T11:07:00Z">
        <w:r>
          <w:t>Using Batch process.</w:t>
        </w:r>
      </w:ins>
    </w:p>
    <w:p w14:paraId="7A3AC544" w14:textId="64C50172" w:rsidR="009A37CF" w:rsidRPr="009A37CF" w:rsidRDefault="000321D9" w:rsidP="000321D9">
      <w:pPr>
        <w:pStyle w:val="ListParagraph"/>
        <w:numPr>
          <w:ilvl w:val="0"/>
          <w:numId w:val="27"/>
        </w:numPr>
      </w:pPr>
      <w:ins w:id="20" w:author="Microsoft Word" w:date="2024-12-30T16:37:00Z" w16du:dateUtc="2024-12-30T11:07:00Z">
        <w:r>
          <w:rPr>
            <w:b/>
            <w:bCs/>
          </w:rPr>
          <w:t xml:space="preserve">Spring </w:t>
        </w:r>
        <w:r w:rsidR="007A3AF4">
          <w:rPr>
            <w:b/>
            <w:bCs/>
          </w:rPr>
          <w:t>Frame</w:t>
        </w:r>
        <w:r w:rsidR="00A16D2A">
          <w:rPr>
            <w:b/>
            <w:bCs/>
          </w:rPr>
          <w:t xml:space="preserve"> </w:t>
        </w:r>
        <w:r w:rsidR="007A3AF4">
          <w:rPr>
            <w:b/>
            <w:bCs/>
          </w:rPr>
          <w:t>Work</w:t>
        </w:r>
        <w:r>
          <w:rPr>
            <w:b/>
            <w:bCs/>
          </w:rPr>
          <w:t>:</w:t>
        </w:r>
      </w:ins>
      <w:r w:rsidR="00B2498F">
        <w:rPr>
          <w:b/>
          <w:bCs/>
        </w:rPr>
        <w:t xml:space="preserve"> 10 classes = 15hrs</w:t>
      </w:r>
    </w:p>
    <w:p w14:paraId="3BAECD98" w14:textId="3D3A9B41" w:rsidR="009A37CF" w:rsidRDefault="000321D9" w:rsidP="009A37CF">
      <w:pPr>
        <w:numPr>
          <w:ilvl w:val="1"/>
          <w:numId w:val="16"/>
        </w:numPr>
      </w:pPr>
      <w:ins w:id="21" w:author="Microsoft Word" w:date="2024-12-30T16:37:00Z" w16du:dateUtc="2024-12-30T11:07:00Z">
        <w:r>
          <w:t>Spring Core module.</w:t>
        </w:r>
      </w:ins>
    </w:p>
    <w:p w14:paraId="7062EDFB" w14:textId="4483B8E1" w:rsidR="000321D9" w:rsidRDefault="000321D9" w:rsidP="009A37CF">
      <w:pPr>
        <w:numPr>
          <w:ilvl w:val="1"/>
          <w:numId w:val="16"/>
        </w:numPr>
      </w:pPr>
      <w:ins w:id="22" w:author="Microsoft Word" w:date="2024-12-30T16:37:00Z" w16du:dateUtc="2024-12-30T11:07:00Z">
        <w:r>
          <w:t xml:space="preserve">Spring JDBC Module. </w:t>
        </w:r>
      </w:ins>
    </w:p>
    <w:p w14:paraId="77E80D73" w14:textId="55E1EE53" w:rsidR="00937D5D" w:rsidRPr="009A37CF" w:rsidRDefault="00937D5D" w:rsidP="009A37CF">
      <w:pPr>
        <w:numPr>
          <w:ilvl w:val="1"/>
          <w:numId w:val="16"/>
        </w:numPr>
        <w:rPr>
          <w:ins w:id="23" w:author="Microsoft Word" w:date="2024-12-30T16:37:00Z" w16du:dateUtc="2024-12-30T11:07:00Z"/>
        </w:rPr>
      </w:pPr>
      <w:r>
        <w:t>Spring MVC.</w:t>
      </w:r>
    </w:p>
    <w:p w14:paraId="6660922D" w14:textId="68AA7A89" w:rsidR="000321D9" w:rsidRDefault="000321D9" w:rsidP="009A37CF">
      <w:pPr>
        <w:numPr>
          <w:ilvl w:val="1"/>
          <w:numId w:val="16"/>
        </w:numPr>
      </w:pPr>
      <w:ins w:id="24" w:author="Microsoft Word" w:date="2024-12-30T16:37:00Z" w16du:dateUtc="2024-12-30T11:07:00Z">
        <w:r>
          <w:lastRenderedPageBreak/>
          <w:t>Spring Boot.</w:t>
        </w:r>
      </w:ins>
    </w:p>
    <w:p w14:paraId="567D509E" w14:textId="77777777" w:rsidR="00754C76" w:rsidRDefault="00754C76" w:rsidP="00754C76">
      <w:pPr>
        <w:numPr>
          <w:ilvl w:val="1"/>
          <w:numId w:val="16"/>
        </w:numPr>
        <w:rPr>
          <w:ins w:id="25" w:author="Microsoft Word" w:date="2024-12-30T16:37:00Z" w16du:dateUtc="2024-12-30T11:07:00Z"/>
        </w:rPr>
      </w:pPr>
      <w:ins w:id="26" w:author="Microsoft Word" w:date="2024-12-30T16:37:00Z" w16du:dateUtc="2024-12-30T11:07:00Z">
        <w:r>
          <w:t>Briefly discussion about Http methods</w:t>
        </w:r>
      </w:ins>
    </w:p>
    <w:p w14:paraId="208AA913" w14:textId="77777777" w:rsidR="00754C76" w:rsidRDefault="00754C76" w:rsidP="00754C76">
      <w:pPr>
        <w:pStyle w:val="ListParagraph"/>
        <w:numPr>
          <w:ilvl w:val="0"/>
          <w:numId w:val="29"/>
        </w:numPr>
        <w:rPr>
          <w:ins w:id="27" w:author="Microsoft Word" w:date="2024-12-30T16:37:00Z" w16du:dateUtc="2024-12-30T11:07:00Z"/>
        </w:rPr>
      </w:pPr>
      <w:ins w:id="28" w:author="Microsoft Word" w:date="2024-12-30T16:37:00Z" w16du:dateUtc="2024-12-30T11:07:00Z">
        <w:r>
          <w:t>Post</w:t>
        </w:r>
      </w:ins>
    </w:p>
    <w:p w14:paraId="0284F20E" w14:textId="77777777" w:rsidR="00754C76" w:rsidRDefault="00754C76" w:rsidP="00754C76">
      <w:pPr>
        <w:pStyle w:val="ListParagraph"/>
        <w:numPr>
          <w:ilvl w:val="0"/>
          <w:numId w:val="29"/>
        </w:numPr>
        <w:rPr>
          <w:ins w:id="29" w:author="Microsoft Word" w:date="2024-12-30T16:37:00Z" w16du:dateUtc="2024-12-30T11:07:00Z"/>
        </w:rPr>
      </w:pPr>
      <w:ins w:id="30" w:author="Microsoft Word" w:date="2024-12-30T16:37:00Z" w16du:dateUtc="2024-12-30T11:07:00Z">
        <w:r>
          <w:t>Get</w:t>
        </w:r>
      </w:ins>
    </w:p>
    <w:p w14:paraId="4146C6BF" w14:textId="77777777" w:rsidR="00754C76" w:rsidRDefault="00754C76" w:rsidP="00754C76">
      <w:pPr>
        <w:pStyle w:val="ListParagraph"/>
        <w:numPr>
          <w:ilvl w:val="0"/>
          <w:numId w:val="29"/>
        </w:numPr>
        <w:rPr>
          <w:ins w:id="31" w:author="Microsoft Word" w:date="2024-12-30T16:37:00Z" w16du:dateUtc="2024-12-30T11:07:00Z"/>
        </w:rPr>
      </w:pPr>
      <w:ins w:id="32" w:author="Microsoft Word" w:date="2024-12-30T16:37:00Z" w16du:dateUtc="2024-12-30T11:07:00Z">
        <w:r>
          <w:t>Put</w:t>
        </w:r>
      </w:ins>
    </w:p>
    <w:p w14:paraId="5343680D" w14:textId="77777777" w:rsidR="00754C76" w:rsidRDefault="00754C76" w:rsidP="00754C76">
      <w:pPr>
        <w:pStyle w:val="ListParagraph"/>
        <w:numPr>
          <w:ilvl w:val="0"/>
          <w:numId w:val="29"/>
        </w:numPr>
        <w:rPr>
          <w:ins w:id="33" w:author="Microsoft Word" w:date="2024-12-30T16:37:00Z" w16du:dateUtc="2024-12-30T11:07:00Z"/>
        </w:rPr>
      </w:pPr>
      <w:ins w:id="34" w:author="Microsoft Word" w:date="2024-12-30T16:37:00Z" w16du:dateUtc="2024-12-30T11:07:00Z">
        <w:r>
          <w:t>Delete</w:t>
        </w:r>
      </w:ins>
    </w:p>
    <w:p w14:paraId="0CEC0B61" w14:textId="77777777" w:rsidR="00754C76" w:rsidRDefault="00754C76" w:rsidP="009A37CF">
      <w:pPr>
        <w:numPr>
          <w:ilvl w:val="1"/>
          <w:numId w:val="16"/>
        </w:numPr>
        <w:rPr>
          <w:ins w:id="35" w:author="Microsoft Word" w:date="2024-12-30T16:37:00Z" w16du:dateUtc="2024-12-30T11:07:00Z"/>
        </w:rPr>
      </w:pPr>
    </w:p>
    <w:p w14:paraId="7E001206" w14:textId="40ECEB8F" w:rsidR="000321D9" w:rsidRDefault="000321D9" w:rsidP="009A37CF">
      <w:pPr>
        <w:numPr>
          <w:ilvl w:val="1"/>
          <w:numId w:val="16"/>
        </w:numPr>
        <w:rPr>
          <w:ins w:id="36" w:author="Microsoft Word" w:date="2024-12-30T16:37:00Z" w16du:dateUtc="2024-12-30T11:07:00Z"/>
        </w:rPr>
      </w:pPr>
      <w:ins w:id="37" w:author="Microsoft Word" w:date="2024-12-30T16:37:00Z" w16du:dateUtc="2024-12-30T11:07:00Z">
        <w:r>
          <w:t>Spring Data JPA.</w:t>
        </w:r>
      </w:ins>
    </w:p>
    <w:p w14:paraId="44AF706F" w14:textId="63891A9E" w:rsidR="000321D9" w:rsidRDefault="000321D9" w:rsidP="009A37CF">
      <w:pPr>
        <w:numPr>
          <w:ilvl w:val="1"/>
          <w:numId w:val="16"/>
        </w:numPr>
        <w:rPr>
          <w:ins w:id="38" w:author="Microsoft Word" w:date="2024-12-30T16:37:00Z" w16du:dateUtc="2024-12-30T11:07:00Z"/>
        </w:rPr>
      </w:pPr>
      <w:ins w:id="39" w:author="Microsoft Word" w:date="2024-12-30T16:37:00Z" w16du:dateUtc="2024-12-30T11:07:00Z">
        <w:r>
          <w:t>Spring Security.</w:t>
        </w:r>
      </w:ins>
    </w:p>
    <w:p w14:paraId="2EE3D138" w14:textId="5B3952FB" w:rsidR="00A101FE" w:rsidRDefault="00A101FE" w:rsidP="004371FB">
      <w:pPr>
        <w:numPr>
          <w:ilvl w:val="1"/>
          <w:numId w:val="16"/>
        </w:numPr>
        <w:rPr>
          <w:ins w:id="40" w:author="Microsoft Word" w:date="2024-12-30T16:37:00Z" w16du:dateUtc="2024-12-30T11:07:00Z"/>
        </w:rPr>
      </w:pPr>
      <w:ins w:id="41" w:author="Microsoft Word" w:date="2024-12-30T16:37:00Z" w16du:dateUtc="2024-12-30T11:07:00Z">
        <w:r>
          <w:t>For all the above Content Create a Web Application.</w:t>
        </w:r>
      </w:ins>
    </w:p>
    <w:p w14:paraId="6F611685" w14:textId="2515A6DD" w:rsidR="00805B1D" w:rsidRDefault="00805B1D" w:rsidP="00805B1D">
      <w:pPr>
        <w:pStyle w:val="ListParagraph"/>
        <w:numPr>
          <w:ilvl w:val="0"/>
          <w:numId w:val="27"/>
        </w:numPr>
        <w:rPr>
          <w:ins w:id="42" w:author="Microsoft Word" w:date="2024-12-30T16:37:00Z" w16du:dateUtc="2024-12-30T11:07:00Z"/>
          <w:b/>
          <w:bCs/>
        </w:rPr>
      </w:pPr>
      <w:ins w:id="43" w:author="Microsoft Word" w:date="2024-12-30T16:37:00Z" w16du:dateUtc="2024-12-30T11:07:00Z">
        <w:r w:rsidRPr="00805B1D">
          <w:rPr>
            <w:b/>
            <w:bCs/>
          </w:rPr>
          <w:t>Web Services:</w:t>
        </w:r>
      </w:ins>
      <w:r w:rsidR="00B2498F">
        <w:rPr>
          <w:b/>
          <w:bCs/>
        </w:rPr>
        <w:t xml:space="preserve"> 4classes = 6hrs</w:t>
      </w:r>
    </w:p>
    <w:p w14:paraId="16F49FCF" w14:textId="5A46D54D" w:rsidR="00805B1D" w:rsidRDefault="00805B1D" w:rsidP="00805B1D">
      <w:pPr>
        <w:pStyle w:val="ListParagraph"/>
        <w:numPr>
          <w:ilvl w:val="0"/>
          <w:numId w:val="34"/>
        </w:numPr>
        <w:rPr>
          <w:ins w:id="44" w:author="Microsoft Word" w:date="2024-12-30T16:37:00Z" w16du:dateUtc="2024-12-30T11:07:00Z"/>
        </w:rPr>
      </w:pPr>
      <w:ins w:id="45" w:author="Microsoft Word" w:date="2024-12-30T16:37:00Z" w16du:dateUtc="2024-12-30T11:07:00Z">
        <w:r w:rsidRPr="00805B1D">
          <w:t xml:space="preserve">Introduction to </w:t>
        </w:r>
        <w:r>
          <w:t>Http Protocols.</w:t>
        </w:r>
      </w:ins>
    </w:p>
    <w:p w14:paraId="2AD46303" w14:textId="3FCD0721" w:rsidR="00805B1D" w:rsidRDefault="00805B1D" w:rsidP="00805B1D">
      <w:pPr>
        <w:pStyle w:val="ListParagraph"/>
        <w:numPr>
          <w:ilvl w:val="0"/>
          <w:numId w:val="34"/>
        </w:numPr>
      </w:pPr>
      <w:ins w:id="46" w:author="Microsoft Word" w:date="2024-12-30T16:37:00Z" w16du:dateUtc="2024-12-30T11:07:00Z">
        <w:r>
          <w:t>Implementing the programs using Rest Templates.</w:t>
        </w:r>
      </w:ins>
    </w:p>
    <w:p w14:paraId="74D1A6E8" w14:textId="576926D8" w:rsidR="0086300B" w:rsidRDefault="0086300B" w:rsidP="0086300B">
      <w:pPr>
        <w:rPr>
          <w:ins w:id="47" w:author="Microsoft Word" w:date="2024-12-30T16:37:00Z" w16du:dateUtc="2024-12-30T11:07:00Z"/>
        </w:rPr>
      </w:pPr>
      <w:r>
        <w:t>Note**: Practise will be daily along with classes. The above-mentioned classes are tentative, may take some more classes than mentioned.</w:t>
      </w:r>
    </w:p>
    <w:p w14:paraId="067DA929" w14:textId="77777777" w:rsidR="00805B1D" w:rsidRPr="00805B1D" w:rsidRDefault="00805B1D" w:rsidP="00805B1D">
      <w:pPr>
        <w:pStyle w:val="ListParagraph"/>
        <w:ind w:left="2160"/>
        <w:rPr>
          <w:ins w:id="48" w:author="Microsoft Word" w:date="2024-12-30T16:37:00Z" w16du:dateUtc="2024-12-30T11:07:00Z"/>
        </w:rPr>
      </w:pPr>
    </w:p>
    <w:p w14:paraId="644492AA" w14:textId="77777777" w:rsidR="00805B1D" w:rsidRPr="00805B1D" w:rsidRDefault="00805B1D" w:rsidP="00805B1D">
      <w:pPr>
        <w:rPr>
          <w:ins w:id="49" w:author="Microsoft Word" w:date="2024-12-30T16:37:00Z" w16du:dateUtc="2024-12-30T11:07:00Z"/>
          <w:b/>
          <w:bCs/>
        </w:rPr>
      </w:pPr>
    </w:p>
    <w:p w14:paraId="57EF6066" w14:textId="77777777" w:rsidR="00C472E7" w:rsidRDefault="00C472E7"/>
    <w:sectPr w:rsidR="00C47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FAD"/>
    <w:multiLevelType w:val="hybridMultilevel"/>
    <w:tmpl w:val="C8EC83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621F4"/>
    <w:multiLevelType w:val="multilevel"/>
    <w:tmpl w:val="A3AC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01C6C"/>
    <w:multiLevelType w:val="multilevel"/>
    <w:tmpl w:val="3B32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180C"/>
    <w:multiLevelType w:val="hybridMultilevel"/>
    <w:tmpl w:val="B7C80028"/>
    <w:lvl w:ilvl="0" w:tplc="40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C1824CC"/>
    <w:multiLevelType w:val="multilevel"/>
    <w:tmpl w:val="A5C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F7984"/>
    <w:multiLevelType w:val="hybridMultilevel"/>
    <w:tmpl w:val="14741F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D87F38"/>
    <w:multiLevelType w:val="multilevel"/>
    <w:tmpl w:val="CA1C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53529"/>
    <w:multiLevelType w:val="multilevel"/>
    <w:tmpl w:val="48EA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136D5"/>
    <w:multiLevelType w:val="multilevel"/>
    <w:tmpl w:val="7710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136FD"/>
    <w:multiLevelType w:val="multilevel"/>
    <w:tmpl w:val="6CA2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A2E32"/>
    <w:multiLevelType w:val="multilevel"/>
    <w:tmpl w:val="D418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078B0"/>
    <w:multiLevelType w:val="multilevel"/>
    <w:tmpl w:val="7C0A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B596A"/>
    <w:multiLevelType w:val="multilevel"/>
    <w:tmpl w:val="EC8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41C3B"/>
    <w:multiLevelType w:val="multilevel"/>
    <w:tmpl w:val="5394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1432E"/>
    <w:multiLevelType w:val="multilevel"/>
    <w:tmpl w:val="09F6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F5799"/>
    <w:multiLevelType w:val="multilevel"/>
    <w:tmpl w:val="8FF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81DCB"/>
    <w:multiLevelType w:val="hybridMultilevel"/>
    <w:tmpl w:val="45EAA5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A11E6F"/>
    <w:multiLevelType w:val="multilevel"/>
    <w:tmpl w:val="9544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A6C49"/>
    <w:multiLevelType w:val="multilevel"/>
    <w:tmpl w:val="117C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C1B29"/>
    <w:multiLevelType w:val="multilevel"/>
    <w:tmpl w:val="3004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C64A48"/>
    <w:multiLevelType w:val="hybridMultilevel"/>
    <w:tmpl w:val="D6FE7584"/>
    <w:lvl w:ilvl="0" w:tplc="40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1" w15:restartNumberingAfterBreak="0">
    <w:nsid w:val="483C740C"/>
    <w:multiLevelType w:val="multilevel"/>
    <w:tmpl w:val="64EA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214ABC"/>
    <w:multiLevelType w:val="multilevel"/>
    <w:tmpl w:val="BD5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C101C6"/>
    <w:multiLevelType w:val="hybridMultilevel"/>
    <w:tmpl w:val="6E0653C2"/>
    <w:lvl w:ilvl="0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4" w15:restartNumberingAfterBreak="0">
    <w:nsid w:val="571805CF"/>
    <w:multiLevelType w:val="hybridMultilevel"/>
    <w:tmpl w:val="2F3A1F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D2E7B"/>
    <w:multiLevelType w:val="multilevel"/>
    <w:tmpl w:val="BA18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050CBC"/>
    <w:multiLevelType w:val="multilevel"/>
    <w:tmpl w:val="6DEC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0A5EDC"/>
    <w:multiLevelType w:val="multilevel"/>
    <w:tmpl w:val="EDA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9D15E8"/>
    <w:multiLevelType w:val="hybridMultilevel"/>
    <w:tmpl w:val="3B3603E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AF465F5"/>
    <w:multiLevelType w:val="multilevel"/>
    <w:tmpl w:val="5B1C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9916B0"/>
    <w:multiLevelType w:val="hybridMultilevel"/>
    <w:tmpl w:val="EB70D7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E3A1C"/>
    <w:multiLevelType w:val="multilevel"/>
    <w:tmpl w:val="1E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C93E12"/>
    <w:multiLevelType w:val="multilevel"/>
    <w:tmpl w:val="D0A2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54C0C"/>
    <w:multiLevelType w:val="hybridMultilevel"/>
    <w:tmpl w:val="6EC29E5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BE3001A"/>
    <w:multiLevelType w:val="multilevel"/>
    <w:tmpl w:val="0AFA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C49C6"/>
    <w:multiLevelType w:val="hybridMultilevel"/>
    <w:tmpl w:val="FAF8BA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03E8C"/>
    <w:multiLevelType w:val="multilevel"/>
    <w:tmpl w:val="6C46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951231">
    <w:abstractNumId w:val="8"/>
  </w:num>
  <w:num w:numId="2" w16cid:durableId="331488910">
    <w:abstractNumId w:val="4"/>
  </w:num>
  <w:num w:numId="3" w16cid:durableId="858588227">
    <w:abstractNumId w:val="25"/>
  </w:num>
  <w:num w:numId="4" w16cid:durableId="1851791392">
    <w:abstractNumId w:val="18"/>
  </w:num>
  <w:num w:numId="5" w16cid:durableId="15275730">
    <w:abstractNumId w:val="19"/>
  </w:num>
  <w:num w:numId="6" w16cid:durableId="1329943112">
    <w:abstractNumId w:val="12"/>
  </w:num>
  <w:num w:numId="7" w16cid:durableId="1737849894">
    <w:abstractNumId w:val="29"/>
  </w:num>
  <w:num w:numId="8" w16cid:durableId="1391533926">
    <w:abstractNumId w:val="6"/>
  </w:num>
  <w:num w:numId="9" w16cid:durableId="1831287744">
    <w:abstractNumId w:val="21"/>
  </w:num>
  <w:num w:numId="10" w16cid:durableId="1059860505">
    <w:abstractNumId w:val="32"/>
  </w:num>
  <w:num w:numId="11" w16cid:durableId="1291012932">
    <w:abstractNumId w:val="27"/>
  </w:num>
  <w:num w:numId="12" w16cid:durableId="2058043817">
    <w:abstractNumId w:val="10"/>
  </w:num>
  <w:num w:numId="13" w16cid:durableId="1137845030">
    <w:abstractNumId w:val="17"/>
  </w:num>
  <w:num w:numId="14" w16cid:durableId="1381326193">
    <w:abstractNumId w:val="36"/>
  </w:num>
  <w:num w:numId="15" w16cid:durableId="1419401512">
    <w:abstractNumId w:val="31"/>
  </w:num>
  <w:num w:numId="16" w16cid:durableId="1881893372">
    <w:abstractNumId w:val="15"/>
  </w:num>
  <w:num w:numId="17" w16cid:durableId="2138260567">
    <w:abstractNumId w:val="14"/>
  </w:num>
  <w:num w:numId="18" w16cid:durableId="684401370">
    <w:abstractNumId w:val="34"/>
  </w:num>
  <w:num w:numId="19" w16cid:durableId="511379723">
    <w:abstractNumId w:val="22"/>
  </w:num>
  <w:num w:numId="20" w16cid:durableId="825047951">
    <w:abstractNumId w:val="11"/>
  </w:num>
  <w:num w:numId="21" w16cid:durableId="228157874">
    <w:abstractNumId w:val="7"/>
  </w:num>
  <w:num w:numId="22" w16cid:durableId="36897721">
    <w:abstractNumId w:val="9"/>
  </w:num>
  <w:num w:numId="23" w16cid:durableId="473564019">
    <w:abstractNumId w:val="1"/>
  </w:num>
  <w:num w:numId="24" w16cid:durableId="1432968283">
    <w:abstractNumId w:val="2"/>
  </w:num>
  <w:num w:numId="25" w16cid:durableId="1983805522">
    <w:abstractNumId w:val="26"/>
  </w:num>
  <w:num w:numId="26" w16cid:durableId="917977833">
    <w:abstractNumId w:val="13"/>
  </w:num>
  <w:num w:numId="27" w16cid:durableId="486436961">
    <w:abstractNumId w:val="3"/>
  </w:num>
  <w:num w:numId="28" w16cid:durableId="454760432">
    <w:abstractNumId w:val="33"/>
  </w:num>
  <w:num w:numId="29" w16cid:durableId="379279971">
    <w:abstractNumId w:val="23"/>
  </w:num>
  <w:num w:numId="30" w16cid:durableId="747773875">
    <w:abstractNumId w:val="24"/>
  </w:num>
  <w:num w:numId="31" w16cid:durableId="432088960">
    <w:abstractNumId w:val="5"/>
  </w:num>
  <w:num w:numId="32" w16cid:durableId="733625646">
    <w:abstractNumId w:val="20"/>
  </w:num>
  <w:num w:numId="33" w16cid:durableId="692264294">
    <w:abstractNumId w:val="35"/>
  </w:num>
  <w:num w:numId="34" w16cid:durableId="1740863375">
    <w:abstractNumId w:val="0"/>
  </w:num>
  <w:num w:numId="35" w16cid:durableId="1525746266">
    <w:abstractNumId w:val="28"/>
  </w:num>
  <w:num w:numId="36" w16cid:durableId="1800999829">
    <w:abstractNumId w:val="30"/>
  </w:num>
  <w:num w:numId="37" w16cid:durableId="20918028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3A"/>
    <w:rsid w:val="000321D9"/>
    <w:rsid w:val="00067FC9"/>
    <w:rsid w:val="001A7E25"/>
    <w:rsid w:val="00257827"/>
    <w:rsid w:val="003345B7"/>
    <w:rsid w:val="003D6F91"/>
    <w:rsid w:val="004371FB"/>
    <w:rsid w:val="00454E3A"/>
    <w:rsid w:val="005248BC"/>
    <w:rsid w:val="005A314D"/>
    <w:rsid w:val="00627460"/>
    <w:rsid w:val="00647E83"/>
    <w:rsid w:val="00680AF1"/>
    <w:rsid w:val="00687F60"/>
    <w:rsid w:val="006D024C"/>
    <w:rsid w:val="00754C76"/>
    <w:rsid w:val="007A3AF4"/>
    <w:rsid w:val="00805B1D"/>
    <w:rsid w:val="0086300B"/>
    <w:rsid w:val="008662A2"/>
    <w:rsid w:val="008A147A"/>
    <w:rsid w:val="00900873"/>
    <w:rsid w:val="00937D5D"/>
    <w:rsid w:val="00981375"/>
    <w:rsid w:val="009A37CF"/>
    <w:rsid w:val="00A101FE"/>
    <w:rsid w:val="00A16D2A"/>
    <w:rsid w:val="00A43AF1"/>
    <w:rsid w:val="00B2498F"/>
    <w:rsid w:val="00BB2683"/>
    <w:rsid w:val="00C472E7"/>
    <w:rsid w:val="00D976CB"/>
    <w:rsid w:val="00F2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B6397"/>
  <w15:chartTrackingRefBased/>
  <w15:docId w15:val="{849352D7-936B-450F-A9F3-0EEC75B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261</Words>
  <Characters>1261</Characters>
  <Application>Microsoft Office Word</Application>
  <DocSecurity>0</DocSecurity>
  <Lines>48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kuruva</dc:creator>
  <cp:keywords/>
  <dc:description/>
  <cp:lastModifiedBy>sowmya kuruva</cp:lastModifiedBy>
  <cp:revision>17</cp:revision>
  <dcterms:created xsi:type="dcterms:W3CDTF">2024-12-30T11:20:00Z</dcterms:created>
  <dcterms:modified xsi:type="dcterms:W3CDTF">2025-03-12T04:40:00Z</dcterms:modified>
</cp:coreProperties>
</file>